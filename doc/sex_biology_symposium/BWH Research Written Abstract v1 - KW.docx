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7D407" w14:textId="77777777" w:rsidR="00DF1A3A" w:rsidRPr="00DF1A3A" w:rsidRDefault="00DF1A3A" w:rsidP="00DF1A3A">
      <w:r w:rsidRPr="00DF1A3A">
        <w:t>Written abstracts (300 words or less) along with a description (150 words or less) of how this work applies to sex difference, gender biology, or women’s health research will be judged to select featured talks.</w:t>
      </w:r>
    </w:p>
    <w:p w14:paraId="544E84AF" w14:textId="6576DEF6" w:rsidR="00443DE2" w:rsidRPr="00C564F6" w:rsidRDefault="00443DE2"/>
    <w:p w14:paraId="1C54763C" w14:textId="7B383C5A" w:rsidR="00C564F6" w:rsidRPr="00A03CB2" w:rsidRDefault="00A03CB2">
      <w:pPr>
        <w:rPr>
          <w:b/>
          <w:bCs/>
        </w:rPr>
      </w:pPr>
      <w:r w:rsidRPr="00A03CB2">
        <w:rPr>
          <w:b/>
          <w:bCs/>
        </w:rPr>
        <w:t xml:space="preserve">Abstract </w:t>
      </w:r>
    </w:p>
    <w:p w14:paraId="1F733F8D" w14:textId="37703D0F" w:rsidR="00A03CB2" w:rsidRDefault="00A03CB2"/>
    <w:p w14:paraId="25013FBD" w14:textId="230D680C" w:rsidR="007243F4" w:rsidRPr="003C36BB" w:rsidRDefault="00EF5151" w:rsidP="003C36BB">
      <w:pPr>
        <w:ind w:firstLine="720"/>
        <w:jc w:val="both"/>
        <w:rPr>
          <w:color w:val="000000"/>
        </w:rPr>
      </w:pPr>
      <w:ins w:id="0" w:author="Westerman, Kenneth Edwards" w:date="2021-04-19T13:08:00Z">
        <w:r>
          <w:rPr>
            <w:color w:val="000000"/>
          </w:rPr>
          <w:t>E</w:t>
        </w:r>
      </w:ins>
      <w:del w:id="1" w:author="Westerman, Kenneth Edwards" w:date="2021-04-19T13:08:00Z">
        <w:r w:rsidR="0039593D" w:rsidDel="00EF5151">
          <w:rPr>
            <w:color w:val="000000"/>
          </w:rPr>
          <w:delText>While e</w:delText>
        </w:r>
      </w:del>
      <w:r w:rsidR="007E653C" w:rsidRPr="007E653C">
        <w:rPr>
          <w:color w:val="000000"/>
        </w:rPr>
        <w:t xml:space="preserve">pidemiological research has </w:t>
      </w:r>
      <w:del w:id="2" w:author="Westerman, Kenneth Edwards" w:date="2021-04-19T13:08:00Z">
        <w:r w:rsidR="007E653C" w:rsidRPr="007E653C" w:rsidDel="00087D1B">
          <w:rPr>
            <w:color w:val="000000"/>
          </w:rPr>
          <w:delText xml:space="preserve">found </w:delText>
        </w:r>
      </w:del>
      <w:ins w:id="3" w:author="Westerman, Kenneth Edwards" w:date="2021-04-19T13:09:00Z">
        <w:r w:rsidR="00B7703E">
          <w:rPr>
            <w:color w:val="000000"/>
          </w:rPr>
          <w:t>uncovered</w:t>
        </w:r>
      </w:ins>
      <w:ins w:id="4" w:author="Westerman, Kenneth Edwards" w:date="2021-04-19T13:08:00Z">
        <w:r w:rsidR="00087D1B" w:rsidRPr="007E653C">
          <w:rPr>
            <w:color w:val="000000"/>
          </w:rPr>
          <w:t xml:space="preserve"> </w:t>
        </w:r>
      </w:ins>
      <w:r w:rsidR="007E653C" w:rsidRPr="007E653C">
        <w:rPr>
          <w:color w:val="000000"/>
        </w:rPr>
        <w:t xml:space="preserve">multiple risk factors </w:t>
      </w:r>
      <w:ins w:id="5" w:author="Westerman, Kenneth Edwards" w:date="2021-04-19T13:09:00Z">
        <w:r w:rsidR="00B7703E">
          <w:rPr>
            <w:color w:val="000000"/>
          </w:rPr>
          <w:t>for</w:t>
        </w:r>
      </w:ins>
      <w:del w:id="6" w:author="Westerman, Kenneth Edwards" w:date="2021-04-19T13:09:00Z">
        <w:r w:rsidR="007E653C" w:rsidRPr="007E653C" w:rsidDel="00B7703E">
          <w:rPr>
            <w:color w:val="000000"/>
          </w:rPr>
          <w:delText>of</w:delText>
        </w:r>
      </w:del>
      <w:r w:rsidR="007E653C" w:rsidRPr="007E653C">
        <w:rPr>
          <w:color w:val="000000"/>
        </w:rPr>
        <w:t xml:space="preserve"> COVID-19 severity, including sex, cardiometabolic status, and social determinants of health</w:t>
      </w:r>
      <w:ins w:id="7" w:author="Westerman, Kenneth Edwards" w:date="2021-04-19T13:09:00Z">
        <w:r w:rsidR="00F35BF7">
          <w:rPr>
            <w:color w:val="000000"/>
          </w:rPr>
          <w:t>. Meanwhile, genetic studies have shown that specific genomic regions are associat</w:t>
        </w:r>
      </w:ins>
      <w:ins w:id="8" w:author="Westerman, Kenneth Edwards" w:date="2021-04-19T13:10:00Z">
        <w:r w:rsidR="00F35BF7">
          <w:rPr>
            <w:color w:val="000000"/>
          </w:rPr>
          <w:t>ed with severe COVID-19. However, it is not clear whether genetic factors impact the relationship</w:t>
        </w:r>
      </w:ins>
      <w:ins w:id="9" w:author="Westerman, Kenneth Edwards" w:date="2021-04-19T13:11:00Z">
        <w:r w:rsidR="00F35BF7">
          <w:rPr>
            <w:color w:val="000000"/>
          </w:rPr>
          <w:t xml:space="preserve"> between</w:t>
        </w:r>
      </w:ins>
      <w:ins w:id="10" w:author="Westerman, Kenneth Edwards" w:date="2021-04-19T13:10:00Z">
        <w:r w:rsidR="00F35BF7">
          <w:rPr>
            <w:color w:val="000000"/>
          </w:rPr>
          <w:t xml:space="preserve"> these key risk factors </w:t>
        </w:r>
      </w:ins>
      <w:ins w:id="11" w:author="Westerman, Kenneth Edwards" w:date="2021-04-19T13:11:00Z">
        <w:r w:rsidR="00F35BF7">
          <w:rPr>
            <w:color w:val="000000"/>
          </w:rPr>
          <w:t>and COVID-19 severity.</w:t>
        </w:r>
      </w:ins>
      <w:del w:id="12" w:author="Westerman, Kenneth Edwards" w:date="2021-04-19T13:09:00Z">
        <w:r w:rsidR="0039593D" w:rsidDel="00F35BF7">
          <w:rPr>
            <w:color w:val="000000"/>
          </w:rPr>
          <w:delText>,</w:delText>
        </w:r>
      </w:del>
      <w:r w:rsidR="0039593D">
        <w:rPr>
          <w:color w:val="000000"/>
        </w:rPr>
        <w:t xml:space="preserve"> </w:t>
      </w:r>
      <w:ins w:id="13" w:author="Westerman, Kenneth Edwards" w:date="2021-04-19T13:20:00Z">
        <w:r w:rsidR="00946A43">
          <w:rPr>
            <w:color w:val="000000"/>
          </w:rPr>
          <w:t xml:space="preserve">We sought to </w:t>
        </w:r>
      </w:ins>
      <w:del w:id="14" w:author="Westerman, Kenneth Edwards" w:date="2021-04-19T13:17:00Z">
        <w:r w:rsidR="000B1E74" w:rsidRPr="000B1E74" w:rsidDel="00F06F38">
          <w:rPr>
            <w:color w:val="000000"/>
          </w:rPr>
          <w:delText>the interaction between risk factors of COVID-19 have not been thoroughly investigated.</w:delText>
        </w:r>
        <w:r w:rsidR="000B1E74" w:rsidDel="00F06F38">
          <w:rPr>
            <w:color w:val="000000"/>
          </w:rPr>
          <w:delText xml:space="preserve"> </w:delText>
        </w:r>
      </w:del>
      <w:ins w:id="15" w:author="Westerman, Kenneth Edwards" w:date="2021-04-19T13:20:00Z">
        <w:r w:rsidR="00946A43">
          <w:rPr>
            <w:color w:val="000000"/>
          </w:rPr>
          <w:t>u</w:t>
        </w:r>
      </w:ins>
      <w:ins w:id="16" w:author="Westerman, Kenneth Edwards" w:date="2021-04-19T13:14:00Z">
        <w:r w:rsidR="00F35BF7">
          <w:rPr>
            <w:color w:val="000000"/>
          </w:rPr>
          <w:t xml:space="preserve">nderstand </w:t>
        </w:r>
      </w:ins>
      <w:ins w:id="17" w:author="Westerman, Kenneth Edwards" w:date="2021-04-19T13:17:00Z">
        <w:r w:rsidR="00494912">
          <w:rPr>
            <w:color w:val="000000"/>
          </w:rPr>
          <w:t>the</w:t>
        </w:r>
      </w:ins>
      <w:ins w:id="18" w:author="Westerman, Kenneth Edwards" w:date="2021-04-19T13:14:00Z">
        <w:r w:rsidR="00F35BF7">
          <w:rPr>
            <w:color w:val="000000"/>
          </w:rPr>
          <w:t xml:space="preserve"> interactions between genetic variants and risk factors </w:t>
        </w:r>
      </w:ins>
      <w:del w:id="19" w:author="Westerman, Kenneth Edwards" w:date="2021-04-19T13:14:00Z">
        <w:r w:rsidR="000B1E74" w:rsidRPr="000B1E74" w:rsidDel="00F35BF7">
          <w:rPr>
            <w:color w:val="000000"/>
          </w:rPr>
          <w:delText>Leveraging known COVID-19 risk factors as exposures has the potential to</w:delText>
        </w:r>
      </w:del>
      <w:ins w:id="20" w:author="Westerman, Kenneth Edwards" w:date="2021-04-19T13:20:00Z">
        <w:r w:rsidR="0003241B">
          <w:rPr>
            <w:color w:val="000000"/>
          </w:rPr>
          <w:t>in order to</w:t>
        </w:r>
      </w:ins>
      <w:r w:rsidR="000B1E74" w:rsidRPr="000B1E74">
        <w:rPr>
          <w:color w:val="000000"/>
        </w:rPr>
        <w:t xml:space="preserve"> shed light on COVID-19 biology and </w:t>
      </w:r>
      <w:commentRangeStart w:id="21"/>
      <w:r w:rsidR="000B1E74" w:rsidRPr="000B1E74">
        <w:rPr>
          <w:color w:val="000000"/>
        </w:rPr>
        <w:t>susceptible communities.</w:t>
      </w:r>
      <w:r w:rsidR="00772BDE">
        <w:rPr>
          <w:color w:val="000000"/>
        </w:rPr>
        <w:t xml:space="preserve"> </w:t>
      </w:r>
      <w:commentRangeEnd w:id="21"/>
      <w:r w:rsidR="00F35BF7">
        <w:rPr>
          <w:rStyle w:val="CommentReference"/>
        </w:rPr>
        <w:commentReference w:id="21"/>
      </w:r>
      <w:del w:id="22" w:author="Westerman, Kenneth Edwards" w:date="2021-04-19T13:15:00Z">
        <w:r w:rsidR="00772BDE" w:rsidRPr="00772BDE" w:rsidDel="00F40415">
          <w:rPr>
            <w:color w:val="000000"/>
          </w:rPr>
          <w:delText>In this</w:delText>
        </w:r>
      </w:del>
      <w:ins w:id="23" w:author="Westerman, Kenneth Edwards" w:date="2021-04-19T13:15:00Z">
        <w:r w:rsidR="00F40415">
          <w:rPr>
            <w:color w:val="000000"/>
          </w:rPr>
          <w:t xml:space="preserve"> We </w:t>
        </w:r>
      </w:ins>
      <w:ins w:id="24" w:author="Westerman, Kenneth Edwards" w:date="2021-04-19T13:31:00Z">
        <w:r w:rsidR="00C06C16">
          <w:rPr>
            <w:color w:val="000000"/>
          </w:rPr>
          <w:t xml:space="preserve">undertook </w:t>
        </w:r>
      </w:ins>
      <w:ins w:id="25" w:author="Westerman, Kenneth Edwards" w:date="2021-04-19T13:15:00Z">
        <w:r w:rsidR="00F40415">
          <w:rPr>
            <w:color w:val="000000"/>
          </w:rPr>
          <w:t>a series of</w:t>
        </w:r>
      </w:ins>
      <w:r w:rsidR="00772BDE" w:rsidRPr="00772BDE">
        <w:rPr>
          <w:color w:val="000000"/>
        </w:rPr>
        <w:t xml:space="preserve"> </w:t>
      </w:r>
      <w:ins w:id="26" w:author="Westerman, Kenneth Edwards" w:date="2021-04-19T13:19:00Z">
        <w:r w:rsidR="00B22163">
          <w:rPr>
            <w:color w:val="000000"/>
          </w:rPr>
          <w:t xml:space="preserve">three </w:t>
        </w:r>
      </w:ins>
      <w:r w:rsidR="00772BDE" w:rsidRPr="00772BDE">
        <w:rPr>
          <w:color w:val="000000"/>
        </w:rPr>
        <w:t xml:space="preserve">genome-wide </w:t>
      </w:r>
      <w:ins w:id="27" w:author="Westerman, Kenneth Edwards" w:date="2021-04-19T13:18:00Z">
        <w:r w:rsidR="00F06F38">
          <w:rPr>
            <w:color w:val="000000"/>
          </w:rPr>
          <w:t xml:space="preserve">gene-environment </w:t>
        </w:r>
      </w:ins>
      <w:r w:rsidR="00772BDE" w:rsidRPr="00772BDE">
        <w:rPr>
          <w:color w:val="000000"/>
        </w:rPr>
        <w:t>interaction stud</w:t>
      </w:r>
      <w:ins w:id="28" w:author="Westerman, Kenneth Edwards" w:date="2021-04-19T13:15:00Z">
        <w:r w:rsidR="00F40415">
          <w:rPr>
            <w:color w:val="000000"/>
          </w:rPr>
          <w:t>ies</w:t>
        </w:r>
      </w:ins>
      <w:del w:id="29" w:author="Westerman, Kenneth Edwards" w:date="2021-04-19T13:15:00Z">
        <w:r w:rsidR="00772BDE" w:rsidRPr="00772BDE" w:rsidDel="00F40415">
          <w:rPr>
            <w:color w:val="000000"/>
          </w:rPr>
          <w:delText>y</w:delText>
        </w:r>
      </w:del>
      <w:r w:rsidR="00772BDE" w:rsidRPr="00772BDE">
        <w:rPr>
          <w:color w:val="000000"/>
        </w:rPr>
        <w:t xml:space="preserve"> in the UK Biobank</w:t>
      </w:r>
      <w:ins w:id="30" w:author="Westerman, Kenneth Edwards" w:date="2021-04-19T13:31:00Z">
        <w:r w:rsidR="00C06C16">
          <w:rPr>
            <w:color w:val="000000"/>
          </w:rPr>
          <w:t xml:space="preserve">, while </w:t>
        </w:r>
        <w:r w:rsidR="00564CA3">
          <w:rPr>
            <w:color w:val="000000"/>
          </w:rPr>
          <w:t xml:space="preserve">conducting </w:t>
        </w:r>
      </w:ins>
      <w:ins w:id="31" w:author="Westerman, Kenneth Edwards" w:date="2021-04-19T13:32:00Z">
        <w:r w:rsidR="00564CA3">
          <w:rPr>
            <w:color w:val="000000"/>
          </w:rPr>
          <w:t>both interaction</w:t>
        </w:r>
        <w:r w:rsidR="00E31BFC">
          <w:rPr>
            <w:color w:val="000000"/>
          </w:rPr>
          <w:t xml:space="preserve"> effect</w:t>
        </w:r>
        <w:r w:rsidR="00564CA3">
          <w:rPr>
            <w:color w:val="000000"/>
          </w:rPr>
          <w:t xml:space="preserve"> tests and joint tests of genetic main and interaction effects</w:t>
        </w:r>
      </w:ins>
      <w:ins w:id="32" w:author="Westerman, Kenneth Edwards" w:date="2021-04-19T13:30:00Z">
        <w:r w:rsidR="00C06C16">
          <w:rPr>
            <w:color w:val="000000"/>
          </w:rPr>
          <w:t xml:space="preserve">. </w:t>
        </w:r>
        <w:r w:rsidR="00DD7F57">
          <w:rPr>
            <w:color w:val="000000"/>
          </w:rPr>
          <w:t xml:space="preserve">The “environmental” exposures included </w:t>
        </w:r>
      </w:ins>
      <w:ins w:id="33" w:author="Westerman, Kenneth Edwards" w:date="2021-04-19T13:20:00Z">
        <w:r w:rsidR="00F21773">
          <w:rPr>
            <w:color w:val="000000"/>
          </w:rPr>
          <w:t>sex, cardiometabolic health (obesity and ty</w:t>
        </w:r>
      </w:ins>
      <w:ins w:id="34" w:author="Westerman, Kenneth Edwards" w:date="2021-04-19T13:21:00Z">
        <w:r w:rsidR="00F21773">
          <w:rPr>
            <w:color w:val="000000"/>
          </w:rPr>
          <w:t xml:space="preserve">pe 2 diabetes), and social </w:t>
        </w:r>
        <w:r w:rsidR="00BD2072">
          <w:rPr>
            <w:color w:val="000000"/>
          </w:rPr>
          <w:t>determinants of health (as quantified by the multiple deprivation index)</w:t>
        </w:r>
      </w:ins>
      <w:ins w:id="35" w:author="Westerman, Kenneth Edwards" w:date="2021-04-19T13:30:00Z">
        <w:r w:rsidR="00A7727A">
          <w:rPr>
            <w:color w:val="000000"/>
          </w:rPr>
          <w:t>, while t</w:t>
        </w:r>
      </w:ins>
      <w:ins w:id="36" w:author="Westerman, Kenneth Edwards" w:date="2021-04-19T13:21:00Z">
        <w:r w:rsidR="00902F96">
          <w:rPr>
            <w:color w:val="000000"/>
          </w:rPr>
          <w:t>he</w:t>
        </w:r>
      </w:ins>
      <w:ins w:id="37" w:author="Westerman, Kenneth Edwards" w:date="2021-04-19T13:22:00Z">
        <w:r w:rsidR="00902F96">
          <w:rPr>
            <w:color w:val="000000"/>
          </w:rPr>
          <w:t xml:space="preserve"> binary outcome was severe COVID-19, as defined by hospitalization or death due to COVID-19, while using the rest of the population as controls.</w:t>
        </w:r>
      </w:ins>
      <w:del w:id="38" w:author="Westerman, Kenneth Edwards" w:date="2021-04-19T13:18:00Z">
        <w:r w:rsidR="00772BDE" w:rsidRPr="00772BDE" w:rsidDel="00E81C09">
          <w:rPr>
            <w:color w:val="000000"/>
          </w:rPr>
          <w:delText xml:space="preserve">, we investigate the </w:delText>
        </w:r>
      </w:del>
      <w:ins w:id="39" w:author="Westerman, Kenneth Edwards" w:date="2021-04-19T13:18:00Z">
        <w:r w:rsidR="00E81C09">
          <w:rPr>
            <w:color w:val="000000"/>
          </w:rPr>
          <w:t xml:space="preserve"> </w:t>
        </w:r>
      </w:ins>
      <w:del w:id="40" w:author="Westerman, Kenneth Edwards" w:date="2021-04-19T13:23:00Z">
        <w:r w:rsidR="00772BDE" w:rsidRPr="00772BDE" w:rsidDel="00EC01E3">
          <w:rPr>
            <w:color w:val="000000"/>
          </w:rPr>
          <w:delText xml:space="preserve">interaction between genetic variants </w:delText>
        </w:r>
        <w:r w:rsidR="00190FE3" w:rsidDel="00EC01E3">
          <w:rPr>
            <w:color w:val="000000"/>
          </w:rPr>
          <w:delText>of</w:delText>
        </w:r>
        <w:r w:rsidR="00772BDE" w:rsidRPr="00772BDE" w:rsidDel="00EC01E3">
          <w:rPr>
            <w:color w:val="000000"/>
          </w:rPr>
          <w:delText xml:space="preserve"> sex, obesity, T2D, and social determinants of health and their impact on COVID-19 severity.</w:delText>
        </w:r>
        <w:r w:rsidR="009E3021" w:rsidRPr="009E3021" w:rsidDel="00EC01E3">
          <w:rPr>
            <w:color w:val="000000"/>
          </w:rPr>
          <w:delText> </w:delText>
        </w:r>
      </w:del>
      <w:ins w:id="41" w:author="Westerman, Kenneth Edwards" w:date="2021-04-19T13:28:00Z">
        <w:r w:rsidR="00054845">
          <w:rPr>
            <w:color w:val="000000"/>
          </w:rPr>
          <w:t>We</w:t>
        </w:r>
      </w:ins>
      <w:del w:id="42" w:author="Westerman, Kenneth Edwards" w:date="2021-04-19T13:28:00Z">
        <w:r w:rsidR="009E3021" w:rsidRPr="009E3021" w:rsidDel="00054845">
          <w:rPr>
            <w:color w:val="000000"/>
          </w:rPr>
          <w:delText xml:space="preserve">Using GxE analysis </w:delText>
        </w:r>
        <w:r w:rsidR="009E3021" w:rsidDel="00054845">
          <w:rPr>
            <w:color w:val="000000"/>
          </w:rPr>
          <w:delText>and</w:delText>
        </w:r>
        <w:r w:rsidR="009E3021" w:rsidRPr="009E3021" w:rsidDel="00054845">
          <w:rPr>
            <w:color w:val="000000"/>
          </w:rPr>
          <w:delText xml:space="preserve"> GWAS post</w:delText>
        </w:r>
        <w:r w:rsidR="009E3021" w:rsidDel="00054845">
          <w:rPr>
            <w:color w:val="000000"/>
          </w:rPr>
          <w:delText>-</w:delText>
        </w:r>
        <w:r w:rsidR="009E3021" w:rsidRPr="009E3021" w:rsidDel="00054845">
          <w:rPr>
            <w:color w:val="000000"/>
          </w:rPr>
          <w:delText>processing</w:delText>
        </w:r>
        <w:r w:rsidR="009E3021" w:rsidDel="00054845">
          <w:rPr>
            <w:color w:val="000000"/>
          </w:rPr>
          <w:delText xml:space="preserve"> </w:delText>
        </w:r>
        <w:r w:rsidR="009E3021" w:rsidRPr="009E3021" w:rsidDel="00054845">
          <w:rPr>
            <w:color w:val="000000"/>
          </w:rPr>
          <w:delText>methods</w:delText>
        </w:r>
        <w:r w:rsidR="009E3021" w:rsidDel="00054845">
          <w:rPr>
            <w:color w:val="000000"/>
          </w:rPr>
          <w:delText xml:space="preserve">, </w:delText>
        </w:r>
        <w:r w:rsidR="009E3021" w:rsidRPr="009E3021" w:rsidDel="00054845">
          <w:rPr>
            <w:color w:val="000000"/>
          </w:rPr>
          <w:delText>we</w:delText>
        </w:r>
      </w:del>
      <w:r w:rsidR="009E3021" w:rsidRPr="009E3021">
        <w:rPr>
          <w:color w:val="000000"/>
        </w:rPr>
        <w:t xml:space="preserve"> </w:t>
      </w:r>
      <w:r w:rsidR="009E3021">
        <w:rPr>
          <w:color w:val="000000"/>
        </w:rPr>
        <w:t>found</w:t>
      </w:r>
      <w:r w:rsidR="009E3021" w:rsidRPr="009E3021">
        <w:rPr>
          <w:color w:val="000000"/>
        </w:rPr>
        <w:t xml:space="preserve"> </w:t>
      </w:r>
      <w:ins w:id="43" w:author="Westerman, Kenneth Edwards" w:date="2021-04-19T13:30:00Z">
        <w:r w:rsidR="00E64DC5">
          <w:rPr>
            <w:color w:val="000000"/>
          </w:rPr>
          <w:t xml:space="preserve">four </w:t>
        </w:r>
      </w:ins>
      <w:r w:rsidR="009E3021" w:rsidRPr="009E3021">
        <w:rPr>
          <w:color w:val="000000"/>
        </w:rPr>
        <w:t xml:space="preserve">significant </w:t>
      </w:r>
      <w:del w:id="44" w:author="Westerman, Kenneth Edwards" w:date="2021-04-19T13:30:00Z">
        <w:r w:rsidR="009E3021" w:rsidRPr="009E3021" w:rsidDel="00DD7F57">
          <w:rPr>
            <w:color w:val="000000"/>
          </w:rPr>
          <w:delText xml:space="preserve">loci </w:delText>
        </w:r>
      </w:del>
      <w:ins w:id="45" w:author="Westerman, Kenneth Edwards" w:date="2021-04-19T13:30:00Z">
        <w:r w:rsidR="00DD7F57">
          <w:rPr>
            <w:color w:val="000000"/>
          </w:rPr>
          <w:t>genomic regions</w:t>
        </w:r>
        <w:r w:rsidR="00DD7F57" w:rsidRPr="009E3021">
          <w:rPr>
            <w:color w:val="000000"/>
          </w:rPr>
          <w:t xml:space="preserve"> </w:t>
        </w:r>
      </w:ins>
      <w:r w:rsidR="009E3021" w:rsidRPr="009E3021">
        <w:rPr>
          <w:color w:val="000000"/>
        </w:rPr>
        <w:t xml:space="preserve">that uncover some biological underpinnings of </w:t>
      </w:r>
      <w:r w:rsidR="00B633A0">
        <w:rPr>
          <w:color w:val="000000"/>
        </w:rPr>
        <w:t xml:space="preserve">variable </w:t>
      </w:r>
      <w:r w:rsidR="009E3021" w:rsidRPr="009E3021">
        <w:rPr>
          <w:color w:val="000000"/>
        </w:rPr>
        <w:t>COVID-19 severity</w:t>
      </w:r>
      <w:ins w:id="46" w:author="Westerman, Kenneth Edwards" w:date="2021-04-19T13:47:00Z">
        <w:r w:rsidR="00FA38B3">
          <w:rPr>
            <w:color w:val="000000"/>
          </w:rPr>
          <w:t xml:space="preserve">, two of which came from the sex interaction </w:t>
        </w:r>
      </w:ins>
      <w:ins w:id="47" w:author="Westerman, Kenneth Edwards" w:date="2021-04-19T13:48:00Z">
        <w:r w:rsidR="00FA38B3">
          <w:rPr>
            <w:color w:val="000000"/>
          </w:rPr>
          <w:t>analysis</w:t>
        </w:r>
      </w:ins>
      <w:r w:rsidR="009E3021" w:rsidRPr="009E3021">
        <w:rPr>
          <w:color w:val="000000"/>
        </w:rPr>
        <w:t>. </w:t>
      </w:r>
      <w:ins w:id="48" w:author="Westerman, Kenneth Edwards" w:date="2021-04-19T13:50:00Z">
        <w:r w:rsidR="00946535">
          <w:rPr>
            <w:color w:val="000000"/>
          </w:rPr>
          <w:t>For example, one</w:t>
        </w:r>
      </w:ins>
      <w:del w:id="49" w:author="Westerman, Kenneth Edwards" w:date="2021-04-19T13:50:00Z">
        <w:r w:rsidR="007253AB" w:rsidDel="00FA38B3">
          <w:rPr>
            <w:color w:val="000000"/>
          </w:rPr>
          <w:delText>A</w:delText>
        </w:r>
      </w:del>
      <w:r w:rsidR="006B1F3E">
        <w:rPr>
          <w:color w:val="000000"/>
        </w:rPr>
        <w:t xml:space="preserve"> genome-wide significant</w:t>
      </w:r>
      <w:del w:id="50" w:author="Westerman, Kenneth Edwards" w:date="2021-04-19T13:50:00Z">
        <w:r w:rsidR="007253AB" w:rsidDel="0095391B">
          <w:rPr>
            <w:color w:val="000000"/>
          </w:rPr>
          <w:delText xml:space="preserve"> intron</w:delText>
        </w:r>
      </w:del>
      <w:r w:rsidR="007253AB">
        <w:rPr>
          <w:color w:val="000000"/>
        </w:rPr>
        <w:t xml:space="preserve"> variant </w:t>
      </w:r>
      <w:r w:rsidR="006B1F3E">
        <w:rPr>
          <w:color w:val="000000"/>
        </w:rPr>
        <w:t>(rs2268616)</w:t>
      </w:r>
      <w:ins w:id="51" w:author="Westerman, Kenneth Edwards" w:date="2021-04-19T13:50:00Z">
        <w:r w:rsidR="005979C1">
          <w:rPr>
            <w:color w:val="000000"/>
          </w:rPr>
          <w:t>,</w:t>
        </w:r>
      </w:ins>
      <w:r w:rsidR="007253AB">
        <w:rPr>
          <w:color w:val="000000"/>
        </w:rPr>
        <w:t xml:space="preserve"> </w:t>
      </w:r>
      <w:r w:rsidR="00BA4BC3">
        <w:rPr>
          <w:color w:val="000000"/>
        </w:rPr>
        <w:t xml:space="preserve">identified in the </w:t>
      </w:r>
      <w:r w:rsidR="00B00E86">
        <w:rPr>
          <w:color w:val="000000"/>
        </w:rPr>
        <w:t>sex joint interaction and cardiometabolic interaction analyses</w:t>
      </w:r>
      <w:ins w:id="52" w:author="Westerman, Kenneth Edwards" w:date="2021-04-19T13:50:00Z">
        <w:r w:rsidR="005979C1">
          <w:rPr>
            <w:color w:val="000000"/>
          </w:rPr>
          <w:t>,</w:t>
        </w:r>
      </w:ins>
      <w:r w:rsidR="00B00E86">
        <w:rPr>
          <w:color w:val="000000"/>
        </w:rPr>
        <w:t xml:space="preserve"> </w:t>
      </w:r>
      <w:del w:id="53" w:author="Westerman, Kenneth Edwards" w:date="2021-04-19T13:50:00Z">
        <w:r w:rsidR="006B1F3E" w:rsidDel="005979C1">
          <w:rPr>
            <w:color w:val="000000"/>
          </w:rPr>
          <w:delText>wa</w:delText>
        </w:r>
        <w:r w:rsidR="007253AB" w:rsidDel="005979C1">
          <w:rPr>
            <w:color w:val="000000"/>
          </w:rPr>
          <w:delText>s associated with</w:delText>
        </w:r>
      </w:del>
      <w:ins w:id="54" w:author="Westerman, Kenneth Edwards" w:date="2021-04-19T13:50:00Z">
        <w:r w:rsidR="005979C1">
          <w:rPr>
            <w:color w:val="000000"/>
          </w:rPr>
          <w:t xml:space="preserve">is found in an intron </w:t>
        </w:r>
      </w:ins>
      <w:ins w:id="55" w:author="Westerman, Kenneth Edwards" w:date="2021-04-19T13:51:00Z">
        <w:r w:rsidR="005979C1">
          <w:rPr>
            <w:color w:val="000000"/>
          </w:rPr>
          <w:t>of</w:t>
        </w:r>
      </w:ins>
      <w:r w:rsidR="007253AB">
        <w:rPr>
          <w:color w:val="000000"/>
        </w:rPr>
        <w:t xml:space="preserve"> the placental growth factor gene and </w:t>
      </w:r>
      <w:ins w:id="56" w:author="Westerman, Kenneth Edwards" w:date="2021-04-19T13:52:00Z">
        <w:r w:rsidR="0079694B">
          <w:rPr>
            <w:color w:val="000000"/>
          </w:rPr>
          <w:t xml:space="preserve">has been previously linked to </w:t>
        </w:r>
      </w:ins>
      <w:r w:rsidR="007253AB">
        <w:rPr>
          <w:color w:val="000000"/>
        </w:rPr>
        <w:t>testosterone</w:t>
      </w:r>
      <w:ins w:id="57" w:author="Westerman, Kenneth Edwards" w:date="2021-04-19T13:52:00Z">
        <w:r w:rsidR="0079694B">
          <w:rPr>
            <w:color w:val="000000"/>
          </w:rPr>
          <w:t xml:space="preserve"> levels</w:t>
        </w:r>
      </w:ins>
      <w:del w:id="58" w:author="Westerman, Kenneth Edwards" w:date="2021-04-19T13:52:00Z">
        <w:r w:rsidR="007253AB" w:rsidDel="0079694B">
          <w:rPr>
            <w:color w:val="000000"/>
          </w:rPr>
          <w:delText xml:space="preserve"> in GWAS analyses</w:delText>
        </w:r>
      </w:del>
      <w:r w:rsidR="007253AB">
        <w:rPr>
          <w:color w:val="000000"/>
        </w:rPr>
        <w:t xml:space="preserve">. </w:t>
      </w:r>
      <w:r w:rsidR="00B00E86">
        <w:rPr>
          <w:color w:val="000000"/>
        </w:rPr>
        <w:t xml:space="preserve">Interestingly, other studies have found that SARS-CoV-2 can enter the testis and delay viral RNA clearance in males, </w:t>
      </w:r>
      <w:r w:rsidR="003B611F">
        <w:rPr>
          <w:color w:val="000000"/>
        </w:rPr>
        <w:t>possibly contributing to differential immune responses between sex</w:t>
      </w:r>
      <w:ins w:id="59" w:author="Westerman, Kenneth Edwards" w:date="2021-04-19T13:52:00Z">
        <w:r w:rsidR="007E0DEE">
          <w:rPr>
            <w:color w:val="000000"/>
          </w:rPr>
          <w:t>es</w:t>
        </w:r>
      </w:ins>
      <w:r w:rsidR="003B611F">
        <w:rPr>
          <w:color w:val="000000"/>
        </w:rPr>
        <w:t>.</w:t>
      </w:r>
      <w:r w:rsidR="00490122">
        <w:rPr>
          <w:color w:val="000000"/>
        </w:rPr>
        <w:t xml:space="preserve"> </w:t>
      </w:r>
      <w:ins w:id="60" w:author="Westerman, Kenneth Edwards" w:date="2021-04-19T13:34:00Z">
        <w:r w:rsidR="003641D8">
          <w:rPr>
            <w:color w:val="000000"/>
          </w:rPr>
          <w:t xml:space="preserve">While we did not find substantial evidence for genetic modification of </w:t>
        </w:r>
      </w:ins>
      <w:ins w:id="61" w:author="Westerman, Kenneth Edwards" w:date="2021-04-19T13:35:00Z">
        <w:r w:rsidR="003641D8">
          <w:rPr>
            <w:color w:val="000000"/>
          </w:rPr>
          <w:t>the importance of risk factors</w:t>
        </w:r>
      </w:ins>
      <w:ins w:id="62" w:author="Westerman, Kenneth Edwards" w:date="2021-04-19T13:53:00Z">
        <w:r w:rsidR="00F16C59">
          <w:rPr>
            <w:color w:val="000000"/>
          </w:rPr>
          <w:t xml:space="preserve"> (via the interaction test</w:t>
        </w:r>
      </w:ins>
      <w:ins w:id="63" w:author="Westerman, Kenneth Edwards" w:date="2021-04-19T13:54:00Z">
        <w:r w:rsidR="00F16C59">
          <w:rPr>
            <w:color w:val="000000"/>
          </w:rPr>
          <w:t>)</w:t>
        </w:r>
      </w:ins>
      <w:ins w:id="64" w:author="Westerman, Kenneth Edwards" w:date="2021-04-19T13:35:00Z">
        <w:r w:rsidR="003641D8">
          <w:rPr>
            <w:color w:val="000000"/>
          </w:rPr>
          <w:t xml:space="preserve">, our joint test results showed that incorporation of these risk factors, particularly sex, </w:t>
        </w:r>
      </w:ins>
      <w:ins w:id="65" w:author="Westerman, Kenneth Edwards" w:date="2021-04-19T13:36:00Z">
        <w:r w:rsidR="003641D8">
          <w:rPr>
            <w:color w:val="000000"/>
          </w:rPr>
          <w:t xml:space="preserve">improved the detection of genetic loci </w:t>
        </w:r>
      </w:ins>
      <w:ins w:id="66" w:author="Westerman, Kenneth Edwards" w:date="2021-04-19T13:37:00Z">
        <w:r w:rsidR="003641D8">
          <w:rPr>
            <w:color w:val="000000"/>
          </w:rPr>
          <w:t xml:space="preserve">impacting COVID-19 severity. </w:t>
        </w:r>
      </w:ins>
      <w:del w:id="67" w:author="Westerman, Kenneth Edwards" w:date="2021-04-19T13:36:00Z">
        <w:r w:rsidR="00BD0011" w:rsidDel="003641D8">
          <w:rPr>
            <w:color w:val="000000"/>
          </w:rPr>
          <w:delText xml:space="preserve">Our work analyzing the gene-environment interaction </w:delText>
        </w:r>
        <w:r w:rsidR="00A87FD5" w:rsidDel="003641D8">
          <w:rPr>
            <w:color w:val="000000"/>
          </w:rPr>
          <w:delText>provides insight into the relationship between variants associated with COVID-19 severity</w:delText>
        </w:r>
        <w:r w:rsidR="00ED3AAA" w:rsidDel="003641D8">
          <w:rPr>
            <w:color w:val="000000"/>
          </w:rPr>
          <w:delText>, and</w:delText>
        </w:r>
        <w:r w:rsidR="003C36BB" w:rsidDel="003641D8">
          <w:rPr>
            <w:color w:val="000000"/>
          </w:rPr>
          <w:delText xml:space="preserve"> it</w:delText>
        </w:r>
        <w:r w:rsidR="00DD7098" w:rsidDel="003641D8">
          <w:rPr>
            <w:color w:val="000000"/>
          </w:rPr>
          <w:delText xml:space="preserve"> contributes to</w:delText>
        </w:r>
        <w:r w:rsidR="00ED3AAA" w:rsidDel="003641D8">
          <w:rPr>
            <w:color w:val="000000"/>
          </w:rPr>
          <w:delText xml:space="preserve"> the biological and </w:delText>
        </w:r>
        <w:r w:rsidR="00A75620" w:rsidDel="003641D8">
          <w:rPr>
            <w:color w:val="000000"/>
          </w:rPr>
          <w:delText xml:space="preserve">genetic </w:delText>
        </w:r>
        <w:r w:rsidR="00DD7098" w:rsidDel="003641D8">
          <w:rPr>
            <w:color w:val="000000"/>
          </w:rPr>
          <w:delText>research done</w:delText>
        </w:r>
        <w:r w:rsidR="00A75620" w:rsidDel="003641D8">
          <w:rPr>
            <w:color w:val="000000"/>
          </w:rPr>
          <w:delText xml:space="preserve"> to </w:delText>
        </w:r>
        <w:r w:rsidR="00BD0011" w:rsidDel="003641D8">
          <w:rPr>
            <w:color w:val="000000"/>
          </w:rPr>
          <w:delText>uncover the underpinnings of COVID-19</w:delText>
        </w:r>
        <w:r w:rsidR="003C36BB" w:rsidDel="003641D8">
          <w:rPr>
            <w:color w:val="000000"/>
          </w:rPr>
          <w:delText xml:space="preserve">. </w:delText>
        </w:r>
      </w:del>
      <w:del w:id="68" w:author="Westerman, Kenneth Edwards" w:date="2021-04-19T13:54:00Z">
        <w:r w:rsidR="007243F4" w:rsidDel="002C2C6C">
          <w:rPr>
            <w:color w:val="000000"/>
          </w:rPr>
          <w:delText xml:space="preserve">Future studies investigating the stratified effects of sex, T2D and BMI, and social determinants of health </w:delText>
        </w:r>
        <w:r w:rsidR="00CE5F5C" w:rsidDel="002C2C6C">
          <w:rPr>
            <w:color w:val="000000"/>
          </w:rPr>
          <w:delText>o</w:delText>
        </w:r>
        <w:r w:rsidR="007101B4" w:rsidDel="002C2C6C">
          <w:rPr>
            <w:color w:val="000000"/>
          </w:rPr>
          <w:delText>n COVID-19 susceptibility, as well as</w:delText>
        </w:r>
        <w:r w:rsidR="006A66B3" w:rsidDel="002C2C6C">
          <w:rPr>
            <w:color w:val="000000"/>
          </w:rPr>
          <w:delText xml:space="preserve"> analysis </w:delText>
        </w:r>
        <w:r w:rsidR="007243F4" w:rsidDel="002C2C6C">
          <w:rPr>
            <w:color w:val="000000"/>
          </w:rPr>
          <w:delText xml:space="preserve">with a wider array of ancestries may </w:delText>
        </w:r>
        <w:r w:rsidR="006A66B3" w:rsidDel="002C2C6C">
          <w:rPr>
            <w:color w:val="000000"/>
          </w:rPr>
          <w:delText xml:space="preserve">further </w:delText>
        </w:r>
        <w:r w:rsidR="007243F4" w:rsidDel="002C2C6C">
          <w:rPr>
            <w:color w:val="000000"/>
          </w:rPr>
          <w:delText>uncover underlying</w:delText>
        </w:r>
        <w:r w:rsidR="00CE5F5C" w:rsidDel="002C2C6C">
          <w:rPr>
            <w:color w:val="000000"/>
          </w:rPr>
          <w:delText xml:space="preserve"> the</w:delText>
        </w:r>
        <w:r w:rsidR="007243F4" w:rsidDel="002C2C6C">
          <w:rPr>
            <w:color w:val="000000"/>
          </w:rPr>
          <w:delText xml:space="preserve"> genetic interaction effects</w:delText>
        </w:r>
        <w:r w:rsidR="00CE5F5C" w:rsidDel="002C2C6C">
          <w:rPr>
            <w:color w:val="000000"/>
          </w:rPr>
          <w:delText xml:space="preserve"> that place individuals at higher risk</w:delText>
        </w:r>
        <w:r w:rsidR="006A66B3" w:rsidDel="002C2C6C">
          <w:rPr>
            <w:color w:val="000000"/>
          </w:rPr>
          <w:delText>.</w:delText>
        </w:r>
      </w:del>
    </w:p>
    <w:p w14:paraId="67E345BC" w14:textId="77777777" w:rsidR="00A03CB2" w:rsidRDefault="00A03CB2"/>
    <w:p w14:paraId="487DEAEF" w14:textId="21AAB2CF" w:rsidR="00A03CB2" w:rsidRDefault="00A03CB2"/>
    <w:p w14:paraId="2C9A7CD4" w14:textId="248E1E97" w:rsidR="00A03CB2" w:rsidRPr="00A03CB2" w:rsidRDefault="00A03CB2">
      <w:pPr>
        <w:rPr>
          <w:b/>
          <w:bCs/>
        </w:rPr>
      </w:pPr>
      <w:r w:rsidRPr="00A03CB2">
        <w:rPr>
          <w:b/>
          <w:bCs/>
        </w:rPr>
        <w:t>Description</w:t>
      </w:r>
    </w:p>
    <w:p w14:paraId="51C52E23" w14:textId="17139F8E" w:rsidR="00A03CB2" w:rsidRDefault="00A03CB2"/>
    <w:p w14:paraId="3A3CA18D" w14:textId="0AA22EC4" w:rsidR="00A03CB2" w:rsidRPr="00401759" w:rsidRDefault="002C2C6C">
      <w:pPr>
        <w:rPr>
          <w:color w:val="000000"/>
        </w:rPr>
      </w:pPr>
      <w:ins w:id="69" w:author="Westerman, Kenneth Edwards" w:date="2021-04-19T13:54:00Z">
        <w:r>
          <w:rPr>
            <w:color w:val="000000"/>
          </w:rPr>
          <w:t>M</w:t>
        </w:r>
      </w:ins>
      <w:del w:id="70" w:author="Westerman, Kenneth Edwards" w:date="2021-04-19T13:54:00Z">
        <w:r w:rsidR="00670E8C" w:rsidDel="002C2C6C">
          <w:rPr>
            <w:color w:val="000000"/>
          </w:rPr>
          <w:delText>Studies have shown m</w:delText>
        </w:r>
      </w:del>
      <w:r w:rsidR="004635EF">
        <w:rPr>
          <w:color w:val="000000"/>
        </w:rPr>
        <w:t>ale</w:t>
      </w:r>
      <w:ins w:id="71" w:author="Westerman, Kenneth Edwards" w:date="2021-04-19T13:54:00Z">
        <w:r>
          <w:rPr>
            <w:color w:val="000000"/>
          </w:rPr>
          <w:t xml:space="preserve"> sex </w:t>
        </w:r>
      </w:ins>
      <w:del w:id="72" w:author="Westerman, Kenneth Edwards" w:date="2021-04-19T13:54:00Z">
        <w:r w:rsidR="00670E8C" w:rsidDel="002C2C6C">
          <w:rPr>
            <w:color w:val="000000"/>
          </w:rPr>
          <w:delText xml:space="preserve">s </w:delText>
        </w:r>
        <w:r w:rsidR="004635EF" w:rsidDel="002C2C6C">
          <w:rPr>
            <w:color w:val="000000"/>
          </w:rPr>
          <w:delText xml:space="preserve">to be </w:delText>
        </w:r>
      </w:del>
      <w:ins w:id="73" w:author="Westerman, Kenneth Edwards" w:date="2021-04-19T13:54:00Z">
        <w:r>
          <w:rPr>
            <w:color w:val="000000"/>
          </w:rPr>
          <w:t xml:space="preserve">is </w:t>
        </w:r>
      </w:ins>
      <w:r w:rsidR="004635EF">
        <w:rPr>
          <w:color w:val="000000"/>
        </w:rPr>
        <w:t xml:space="preserve">independently associated with </w:t>
      </w:r>
      <w:del w:id="74" w:author="Westerman, Kenneth Edwards" w:date="2021-04-19T13:54:00Z">
        <w:r w:rsidR="004635EF" w:rsidDel="00063719">
          <w:rPr>
            <w:color w:val="000000"/>
          </w:rPr>
          <w:delText xml:space="preserve">higher mortality and </w:delText>
        </w:r>
      </w:del>
      <w:r w:rsidR="004635EF">
        <w:rPr>
          <w:color w:val="000000"/>
        </w:rPr>
        <w:t>worse COVID-19 outcomes</w:t>
      </w:r>
      <w:ins w:id="75" w:author="Westerman, Kenneth Edwards" w:date="2021-04-19T13:54:00Z">
        <w:r w:rsidR="00063719">
          <w:rPr>
            <w:color w:val="000000"/>
          </w:rPr>
          <w:t xml:space="preserve"> </w:t>
        </w:r>
      </w:ins>
      <w:ins w:id="76" w:author="Westerman, Kenneth Edwards" w:date="2021-04-19T13:55:00Z">
        <w:r w:rsidR="00063719">
          <w:rPr>
            <w:color w:val="000000"/>
          </w:rPr>
          <w:t xml:space="preserve">and </w:t>
        </w:r>
      </w:ins>
      <w:ins w:id="77" w:author="Westerman, Kenneth Edwards" w:date="2021-04-19T13:54:00Z">
        <w:r w:rsidR="00063719">
          <w:rPr>
            <w:color w:val="000000"/>
          </w:rPr>
          <w:t>higher mortality</w:t>
        </w:r>
      </w:ins>
      <w:r w:rsidR="00670E8C">
        <w:rPr>
          <w:color w:val="000000"/>
        </w:rPr>
        <w:t xml:space="preserve">. </w:t>
      </w:r>
      <w:del w:id="78" w:author="Westerman, Kenneth Edwards" w:date="2021-04-19T13:55:00Z">
        <w:r w:rsidR="004B6870" w:rsidDel="007D3258">
          <w:rPr>
            <w:color w:val="000000"/>
          </w:rPr>
          <w:delText>Different sex</w:delText>
        </w:r>
      </w:del>
      <w:ins w:id="79" w:author="Westerman, Kenneth Edwards" w:date="2021-04-19T13:55:00Z">
        <w:r w:rsidR="007D3258">
          <w:rPr>
            <w:color w:val="000000"/>
          </w:rPr>
          <w:t>Sex-dimorphic</w:t>
        </w:r>
      </w:ins>
      <w:r w:rsidR="004B6870">
        <w:rPr>
          <w:color w:val="000000"/>
        </w:rPr>
        <w:t xml:space="preserve"> genes and hormones, as well as differences in environmental factors between the sexes, </w:t>
      </w:r>
      <w:ins w:id="80" w:author="Westerman, Kenneth Edwards" w:date="2021-04-19T13:57:00Z">
        <w:r w:rsidR="00A557BE">
          <w:rPr>
            <w:color w:val="000000"/>
          </w:rPr>
          <w:t>mayb</w:t>
        </w:r>
      </w:ins>
      <w:ins w:id="81" w:author="Westerman, Kenneth Edwards" w:date="2021-04-19T13:59:00Z">
        <w:r w:rsidR="00071BCD">
          <w:rPr>
            <w:color w:val="000000"/>
          </w:rPr>
          <w:t>e</w:t>
        </w:r>
      </w:ins>
      <w:ins w:id="82" w:author="Westerman, Kenneth Edwards" w:date="2021-04-19T13:57:00Z">
        <w:r w:rsidR="00A557BE">
          <w:rPr>
            <w:color w:val="000000"/>
          </w:rPr>
          <w:t xml:space="preserve"> </w:t>
        </w:r>
      </w:ins>
      <w:r w:rsidR="004B6870">
        <w:rPr>
          <w:color w:val="000000"/>
        </w:rPr>
        <w:t>contribute to differential immune responses between sexes and</w:t>
      </w:r>
      <w:del w:id="83" w:author="Westerman, Kenneth Edwards" w:date="2021-04-19T13:57:00Z">
        <w:r w:rsidR="004B6870" w:rsidDel="00A557BE">
          <w:rPr>
            <w:color w:val="000000"/>
          </w:rPr>
          <w:delText xml:space="preserve"> may</w:delText>
        </w:r>
      </w:del>
      <w:r w:rsidR="004B6870">
        <w:rPr>
          <w:color w:val="000000"/>
        </w:rPr>
        <w:t xml:space="preserve"> mediate th</w:t>
      </w:r>
      <w:ins w:id="84" w:author="Westerman, Kenneth Edwards" w:date="2021-04-19T13:58:00Z">
        <w:r w:rsidR="00C5262E">
          <w:rPr>
            <w:color w:val="000000"/>
          </w:rPr>
          <w:t>is</w:t>
        </w:r>
      </w:ins>
      <w:del w:id="85" w:author="Westerman, Kenneth Edwards" w:date="2021-04-19T13:58:00Z">
        <w:r w:rsidR="004B6870" w:rsidDel="00C5262E">
          <w:rPr>
            <w:color w:val="000000"/>
          </w:rPr>
          <w:delText>e</w:delText>
        </w:r>
      </w:del>
      <w:r w:rsidR="004B6870">
        <w:rPr>
          <w:color w:val="000000"/>
        </w:rPr>
        <w:t xml:space="preserve"> association</w:t>
      </w:r>
      <w:del w:id="86" w:author="Westerman, Kenneth Edwards" w:date="2021-04-19T13:58:00Z">
        <w:r w:rsidR="004B6870" w:rsidDel="00C5262E">
          <w:rPr>
            <w:color w:val="000000"/>
          </w:rPr>
          <w:delText xml:space="preserve"> of male sex and worse COVID-19 outcomes</w:delText>
        </w:r>
      </w:del>
      <w:r w:rsidR="004B6870">
        <w:rPr>
          <w:color w:val="000000"/>
        </w:rPr>
        <w:t>.</w:t>
      </w:r>
      <w:r w:rsidR="00D02DB7">
        <w:rPr>
          <w:color w:val="000000"/>
        </w:rPr>
        <w:t xml:space="preserve"> Our work seeks to explore </w:t>
      </w:r>
      <w:ins w:id="87" w:author="Westerman, Kenneth Edwards" w:date="2021-04-19T13:58:00Z">
        <w:r w:rsidR="00071BCD">
          <w:rPr>
            <w:color w:val="000000"/>
          </w:rPr>
          <w:t>interactions between</w:t>
        </w:r>
      </w:ins>
      <w:del w:id="88" w:author="Westerman, Kenneth Edwards" w:date="2021-04-19T13:58:00Z">
        <w:r w:rsidR="00D02DB7" w:rsidDel="00071BCD">
          <w:rPr>
            <w:color w:val="000000"/>
          </w:rPr>
          <w:delText>the</w:delText>
        </w:r>
      </w:del>
      <w:r w:rsidR="00D02DB7">
        <w:rPr>
          <w:color w:val="000000"/>
        </w:rPr>
        <w:t xml:space="preserve"> </w:t>
      </w:r>
      <w:del w:id="89" w:author="Westerman, Kenneth Edwards" w:date="2021-04-19T13:58:00Z">
        <w:r w:rsidR="00D02DB7" w:rsidDel="00071BCD">
          <w:rPr>
            <w:color w:val="000000"/>
          </w:rPr>
          <w:delText>gene</w:delText>
        </w:r>
        <w:r w:rsidR="005F5A09" w:rsidDel="00071BCD">
          <w:rPr>
            <w:color w:val="000000"/>
          </w:rPr>
          <w:delText>-environment interactions</w:delText>
        </w:r>
      </w:del>
      <w:ins w:id="90" w:author="Westerman, Kenneth Edwards" w:date="2021-04-19T13:58:00Z">
        <w:r w:rsidR="00071BCD">
          <w:rPr>
            <w:color w:val="000000"/>
          </w:rPr>
          <w:t xml:space="preserve">genetic variants and </w:t>
        </w:r>
      </w:ins>
      <w:ins w:id="91" w:author="Westerman, Kenneth Edwards" w:date="2021-04-19T13:59:00Z">
        <w:r w:rsidR="00071BCD">
          <w:rPr>
            <w:color w:val="000000"/>
          </w:rPr>
          <w:t xml:space="preserve">key COVID-19 risk factors, including sex, impacting </w:t>
        </w:r>
      </w:ins>
      <w:del w:id="92" w:author="Westerman, Kenneth Edwards" w:date="2021-04-19T13:59:00Z">
        <w:r w:rsidR="005F5A09" w:rsidDel="00071BCD">
          <w:rPr>
            <w:color w:val="000000"/>
          </w:rPr>
          <w:delText xml:space="preserve"> t</w:delText>
        </w:r>
      </w:del>
      <w:del w:id="93" w:author="Westerman, Kenneth Edwards" w:date="2021-04-19T14:00:00Z">
        <w:r w:rsidR="005F5A09" w:rsidDel="00071BCD">
          <w:rPr>
            <w:color w:val="000000"/>
          </w:rPr>
          <w:delText xml:space="preserve">hat </w:delText>
        </w:r>
        <w:r w:rsidR="008D61CB" w:rsidDel="00071BCD">
          <w:rPr>
            <w:color w:val="000000"/>
          </w:rPr>
          <w:delText>are associated with</w:delText>
        </w:r>
        <w:r w:rsidR="005F5A09" w:rsidDel="00071BCD">
          <w:rPr>
            <w:color w:val="000000"/>
          </w:rPr>
          <w:delText xml:space="preserve"> worse</w:delText>
        </w:r>
      </w:del>
      <w:ins w:id="94" w:author="Westerman, Kenneth Edwards" w:date="2021-04-19T14:00:00Z">
        <w:r w:rsidR="00071BCD">
          <w:rPr>
            <w:color w:val="000000"/>
          </w:rPr>
          <w:t>the severity of</w:t>
        </w:r>
      </w:ins>
      <w:r w:rsidR="005F5A09">
        <w:rPr>
          <w:color w:val="000000"/>
        </w:rPr>
        <w:t xml:space="preserve"> COVID-19 outcomes</w:t>
      </w:r>
      <w:del w:id="95" w:author="Westerman, Kenneth Edwards" w:date="2021-04-19T14:00:00Z">
        <w:r w:rsidR="00401759" w:rsidDel="00071BCD">
          <w:rPr>
            <w:color w:val="000000"/>
          </w:rPr>
          <w:delText>, specifically interactions between genetic variants of sex, obesity, T2D, and social determinants of health</w:delText>
        </w:r>
      </w:del>
      <w:r w:rsidR="00401759">
        <w:rPr>
          <w:color w:val="000000"/>
        </w:rPr>
        <w:t xml:space="preserve">. </w:t>
      </w:r>
      <w:r w:rsidR="00C53CB4">
        <w:rPr>
          <w:color w:val="000000"/>
        </w:rPr>
        <w:t xml:space="preserve">Exploring the </w:t>
      </w:r>
      <w:ins w:id="96" w:author="Westerman, Kenneth Edwards" w:date="2021-04-19T14:00:00Z">
        <w:r w:rsidR="007D4A45">
          <w:rPr>
            <w:color w:val="000000"/>
          </w:rPr>
          <w:t xml:space="preserve">interplay of </w:t>
        </w:r>
      </w:ins>
      <w:r w:rsidR="00C53CB4">
        <w:rPr>
          <w:color w:val="000000"/>
        </w:rPr>
        <w:t xml:space="preserve">genetics </w:t>
      </w:r>
      <w:del w:id="97" w:author="Westerman, Kenneth Edwards" w:date="2021-04-19T14:00:00Z">
        <w:r w:rsidR="005A27AD" w:rsidDel="007D4A45">
          <w:rPr>
            <w:color w:val="000000"/>
          </w:rPr>
          <w:delText xml:space="preserve">behind these sex differences </w:delText>
        </w:r>
      </w:del>
      <w:ins w:id="98" w:author="Westerman, Kenneth Edwards" w:date="2021-04-19T14:00:00Z">
        <w:r w:rsidR="007D4A45">
          <w:rPr>
            <w:color w:val="000000"/>
          </w:rPr>
          <w:t xml:space="preserve">and sex can </w:t>
        </w:r>
      </w:ins>
      <w:r w:rsidR="00401759">
        <w:rPr>
          <w:color w:val="000000"/>
        </w:rPr>
        <w:t xml:space="preserve">offer </w:t>
      </w:r>
      <w:r w:rsidR="00256AAB">
        <w:rPr>
          <w:color w:val="000000"/>
        </w:rPr>
        <w:t>novel understanding of the</w:t>
      </w:r>
      <w:r w:rsidR="00BD2A0B">
        <w:rPr>
          <w:color w:val="000000"/>
        </w:rPr>
        <w:t xml:space="preserve"> underlying</w:t>
      </w:r>
      <w:r w:rsidR="00256AAB">
        <w:rPr>
          <w:color w:val="000000"/>
        </w:rPr>
        <w:t xml:space="preserve"> mechanisms</w:t>
      </w:r>
      <w:ins w:id="99" w:author="Westerman, Kenneth Edwards" w:date="2021-04-19T14:01:00Z">
        <w:r w:rsidR="008D29AE">
          <w:rPr>
            <w:color w:val="000000"/>
          </w:rPr>
          <w:t xml:space="preserve"> impacting COVID-19 severity and add an important dimension</w:t>
        </w:r>
      </w:ins>
      <w:del w:id="100" w:author="Westerman, Kenneth Edwards" w:date="2021-04-19T14:01:00Z">
        <w:r w:rsidR="00BD2A0B" w:rsidDel="008D29AE">
          <w:rPr>
            <w:color w:val="000000"/>
          </w:rPr>
          <w:delText>,</w:delText>
        </w:r>
        <w:r w:rsidR="005A27AD" w:rsidDel="008D29AE">
          <w:rPr>
            <w:color w:val="000000"/>
          </w:rPr>
          <w:delText xml:space="preserve"> add</w:delText>
        </w:r>
        <w:r w:rsidR="00BD2A0B" w:rsidDel="008D29AE">
          <w:rPr>
            <w:color w:val="000000"/>
          </w:rPr>
          <w:delText>ing</w:delText>
        </w:r>
      </w:del>
      <w:r w:rsidR="005A27AD">
        <w:rPr>
          <w:color w:val="000000"/>
        </w:rPr>
        <w:t xml:space="preserve"> to the current </w:t>
      </w:r>
      <w:r w:rsidR="00A70BA5">
        <w:rPr>
          <w:color w:val="000000"/>
        </w:rPr>
        <w:t xml:space="preserve">epidemiological </w:t>
      </w:r>
      <w:ins w:id="101" w:author="Westerman, Kenneth Edwards" w:date="2021-04-19T14:02:00Z">
        <w:r w:rsidR="008D29AE">
          <w:rPr>
            <w:color w:val="000000"/>
          </w:rPr>
          <w:t>literature on COVID-19</w:t>
        </w:r>
      </w:ins>
      <w:del w:id="102" w:author="Westerman, Kenneth Edwards" w:date="2021-04-19T14:02:00Z">
        <w:r w:rsidR="005A27AD" w:rsidDel="008D29AE">
          <w:rPr>
            <w:color w:val="000000"/>
          </w:rPr>
          <w:delText>research</w:delText>
        </w:r>
      </w:del>
      <w:del w:id="103" w:author="Westerman, Kenneth Edwards" w:date="2021-04-19T14:01:00Z">
        <w:r w:rsidR="005A27AD" w:rsidDel="008D29AE">
          <w:rPr>
            <w:color w:val="000000"/>
          </w:rPr>
          <w:delText xml:space="preserve"> conducted to explore biological differ</w:delText>
        </w:r>
        <w:r w:rsidR="00A70BA5" w:rsidDel="008D29AE">
          <w:rPr>
            <w:color w:val="000000"/>
          </w:rPr>
          <w:delText>ences</w:delText>
        </w:r>
      </w:del>
      <w:r w:rsidR="00A70BA5">
        <w:rPr>
          <w:color w:val="000000"/>
        </w:rPr>
        <w:t>.</w:t>
      </w:r>
    </w:p>
    <w:sectPr w:rsidR="00A03CB2" w:rsidRPr="0040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1" w:author="Westerman, Kenneth Edwards" w:date="2021-04-19T13:15:00Z" w:initials="WKE">
    <w:p w14:paraId="179F3D3D" w14:textId="0DE45266" w:rsidR="00F35BF7" w:rsidRDefault="00F35BF7">
      <w:pPr>
        <w:pStyle w:val="CommentText"/>
      </w:pPr>
      <w:r>
        <w:rPr>
          <w:rStyle w:val="CommentReference"/>
        </w:rPr>
        <w:annotationRef/>
      </w:r>
      <w:r>
        <w:t xml:space="preserve">I like this general idea but trying to figure out how to make this intuition slightly </w:t>
      </w:r>
      <w:proofErr w:type="gramStart"/>
      <w:r>
        <w:t>more clear</w:t>
      </w:r>
      <w:proofErr w:type="gram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9F3D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800DC" w16cex:dateUtc="2021-04-19T1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9F3D3D" w16cid:durableId="242800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sterman, Kenneth Edwards">
    <w15:presenceInfo w15:providerId="AD" w15:userId="S::kewesterman@mgh.harvard.edu::efa41a5b-d4ff-4be1-be0e-773356fda0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3A"/>
    <w:rsid w:val="00013923"/>
    <w:rsid w:val="00021DCE"/>
    <w:rsid w:val="00031A0A"/>
    <w:rsid w:val="0003241B"/>
    <w:rsid w:val="00054845"/>
    <w:rsid w:val="00062C63"/>
    <w:rsid w:val="00063719"/>
    <w:rsid w:val="00071BCD"/>
    <w:rsid w:val="00087D1B"/>
    <w:rsid w:val="000A59E2"/>
    <w:rsid w:val="000B1E74"/>
    <w:rsid w:val="001018D3"/>
    <w:rsid w:val="001510E5"/>
    <w:rsid w:val="001558AC"/>
    <w:rsid w:val="00170192"/>
    <w:rsid w:val="00182C6F"/>
    <w:rsid w:val="001907B2"/>
    <w:rsid w:val="00190FE3"/>
    <w:rsid w:val="001B4205"/>
    <w:rsid w:val="001F0BEB"/>
    <w:rsid w:val="001F6BFD"/>
    <w:rsid w:val="00205F0A"/>
    <w:rsid w:val="0022051B"/>
    <w:rsid w:val="0023044A"/>
    <w:rsid w:val="00256AAB"/>
    <w:rsid w:val="002612DC"/>
    <w:rsid w:val="002A4E2D"/>
    <w:rsid w:val="002C2C6C"/>
    <w:rsid w:val="002C63B5"/>
    <w:rsid w:val="002D4211"/>
    <w:rsid w:val="002D520E"/>
    <w:rsid w:val="003133C3"/>
    <w:rsid w:val="00315228"/>
    <w:rsid w:val="00326DD0"/>
    <w:rsid w:val="0035490B"/>
    <w:rsid w:val="00355687"/>
    <w:rsid w:val="003641D8"/>
    <w:rsid w:val="00367CE4"/>
    <w:rsid w:val="00391A9F"/>
    <w:rsid w:val="0039593D"/>
    <w:rsid w:val="003A4CBA"/>
    <w:rsid w:val="003B611F"/>
    <w:rsid w:val="003C3379"/>
    <w:rsid w:val="003C36BB"/>
    <w:rsid w:val="003C419D"/>
    <w:rsid w:val="003E5EF5"/>
    <w:rsid w:val="00401759"/>
    <w:rsid w:val="00443DE2"/>
    <w:rsid w:val="00451617"/>
    <w:rsid w:val="004635EF"/>
    <w:rsid w:val="00490122"/>
    <w:rsid w:val="0049468E"/>
    <w:rsid w:val="00494912"/>
    <w:rsid w:val="004B266F"/>
    <w:rsid w:val="004B6870"/>
    <w:rsid w:val="004F412B"/>
    <w:rsid w:val="004F713E"/>
    <w:rsid w:val="00505333"/>
    <w:rsid w:val="005363C0"/>
    <w:rsid w:val="00554456"/>
    <w:rsid w:val="00564CA3"/>
    <w:rsid w:val="00576C2F"/>
    <w:rsid w:val="00596C35"/>
    <w:rsid w:val="005979C1"/>
    <w:rsid w:val="005A27AD"/>
    <w:rsid w:val="005D3894"/>
    <w:rsid w:val="005E4E27"/>
    <w:rsid w:val="005E7684"/>
    <w:rsid w:val="005F5A09"/>
    <w:rsid w:val="00615F17"/>
    <w:rsid w:val="0062285B"/>
    <w:rsid w:val="0063207B"/>
    <w:rsid w:val="006321A1"/>
    <w:rsid w:val="00633327"/>
    <w:rsid w:val="00657247"/>
    <w:rsid w:val="00670E8C"/>
    <w:rsid w:val="006A210B"/>
    <w:rsid w:val="006A66B3"/>
    <w:rsid w:val="006B1F3E"/>
    <w:rsid w:val="007101B4"/>
    <w:rsid w:val="00714061"/>
    <w:rsid w:val="007243F4"/>
    <w:rsid w:val="007253AB"/>
    <w:rsid w:val="007468C2"/>
    <w:rsid w:val="00772BDE"/>
    <w:rsid w:val="007730C1"/>
    <w:rsid w:val="00780D45"/>
    <w:rsid w:val="00796009"/>
    <w:rsid w:val="0079694B"/>
    <w:rsid w:val="0079702B"/>
    <w:rsid w:val="007A4DAD"/>
    <w:rsid w:val="007C6A23"/>
    <w:rsid w:val="007D3258"/>
    <w:rsid w:val="007D4A45"/>
    <w:rsid w:val="007E0DEE"/>
    <w:rsid w:val="007E653C"/>
    <w:rsid w:val="007F312E"/>
    <w:rsid w:val="00807325"/>
    <w:rsid w:val="00835E2E"/>
    <w:rsid w:val="00855402"/>
    <w:rsid w:val="008D29AE"/>
    <w:rsid w:val="008D61CB"/>
    <w:rsid w:val="00902F96"/>
    <w:rsid w:val="009274BB"/>
    <w:rsid w:val="00942A78"/>
    <w:rsid w:val="00946535"/>
    <w:rsid w:val="00946A43"/>
    <w:rsid w:val="0095391B"/>
    <w:rsid w:val="009825B0"/>
    <w:rsid w:val="009947E7"/>
    <w:rsid w:val="009B3D9D"/>
    <w:rsid w:val="009B49B7"/>
    <w:rsid w:val="009C456D"/>
    <w:rsid w:val="009E3021"/>
    <w:rsid w:val="00A019D3"/>
    <w:rsid w:val="00A03CB2"/>
    <w:rsid w:val="00A064C2"/>
    <w:rsid w:val="00A24B27"/>
    <w:rsid w:val="00A41748"/>
    <w:rsid w:val="00A423B6"/>
    <w:rsid w:val="00A557BE"/>
    <w:rsid w:val="00A55E9A"/>
    <w:rsid w:val="00A63635"/>
    <w:rsid w:val="00A70BA5"/>
    <w:rsid w:val="00A71EE7"/>
    <w:rsid w:val="00A7291B"/>
    <w:rsid w:val="00A75620"/>
    <w:rsid w:val="00A7727A"/>
    <w:rsid w:val="00A87FD5"/>
    <w:rsid w:val="00AC320B"/>
    <w:rsid w:val="00AD07BE"/>
    <w:rsid w:val="00AE3137"/>
    <w:rsid w:val="00AF4427"/>
    <w:rsid w:val="00AF4AD0"/>
    <w:rsid w:val="00B00E86"/>
    <w:rsid w:val="00B03E76"/>
    <w:rsid w:val="00B20205"/>
    <w:rsid w:val="00B22163"/>
    <w:rsid w:val="00B23920"/>
    <w:rsid w:val="00B633A0"/>
    <w:rsid w:val="00B7703E"/>
    <w:rsid w:val="00B92293"/>
    <w:rsid w:val="00BA00E6"/>
    <w:rsid w:val="00BA4BC3"/>
    <w:rsid w:val="00BA562F"/>
    <w:rsid w:val="00BB7A86"/>
    <w:rsid w:val="00BC36DF"/>
    <w:rsid w:val="00BD0011"/>
    <w:rsid w:val="00BD2072"/>
    <w:rsid w:val="00BD2A0B"/>
    <w:rsid w:val="00BD47E5"/>
    <w:rsid w:val="00BD72EE"/>
    <w:rsid w:val="00BE7C4C"/>
    <w:rsid w:val="00BF4FBC"/>
    <w:rsid w:val="00C05384"/>
    <w:rsid w:val="00C06C16"/>
    <w:rsid w:val="00C5262E"/>
    <w:rsid w:val="00C53CB4"/>
    <w:rsid w:val="00C564F6"/>
    <w:rsid w:val="00C6494A"/>
    <w:rsid w:val="00C835C7"/>
    <w:rsid w:val="00C8585A"/>
    <w:rsid w:val="00C90EB7"/>
    <w:rsid w:val="00CA6170"/>
    <w:rsid w:val="00CA7BB0"/>
    <w:rsid w:val="00CB53B1"/>
    <w:rsid w:val="00CC4364"/>
    <w:rsid w:val="00CE5F5C"/>
    <w:rsid w:val="00D02BD0"/>
    <w:rsid w:val="00D02DB7"/>
    <w:rsid w:val="00D06891"/>
    <w:rsid w:val="00D105B0"/>
    <w:rsid w:val="00D53D09"/>
    <w:rsid w:val="00D80FF9"/>
    <w:rsid w:val="00DD7098"/>
    <w:rsid w:val="00DD7F57"/>
    <w:rsid w:val="00DE3B06"/>
    <w:rsid w:val="00DE4C69"/>
    <w:rsid w:val="00DE60B4"/>
    <w:rsid w:val="00DF1A3A"/>
    <w:rsid w:val="00E10F41"/>
    <w:rsid w:val="00E21ECE"/>
    <w:rsid w:val="00E25707"/>
    <w:rsid w:val="00E31BFC"/>
    <w:rsid w:val="00E4038E"/>
    <w:rsid w:val="00E45828"/>
    <w:rsid w:val="00E52FC1"/>
    <w:rsid w:val="00E550C8"/>
    <w:rsid w:val="00E64DC5"/>
    <w:rsid w:val="00E81C09"/>
    <w:rsid w:val="00E854E1"/>
    <w:rsid w:val="00E952CE"/>
    <w:rsid w:val="00EC01E3"/>
    <w:rsid w:val="00EC0DF0"/>
    <w:rsid w:val="00ED3AAA"/>
    <w:rsid w:val="00EE70CC"/>
    <w:rsid w:val="00EF5151"/>
    <w:rsid w:val="00F06F38"/>
    <w:rsid w:val="00F16C59"/>
    <w:rsid w:val="00F21773"/>
    <w:rsid w:val="00F35BF7"/>
    <w:rsid w:val="00F40415"/>
    <w:rsid w:val="00F42899"/>
    <w:rsid w:val="00F617BE"/>
    <w:rsid w:val="00F62041"/>
    <w:rsid w:val="00F72AB8"/>
    <w:rsid w:val="00FA38B3"/>
    <w:rsid w:val="00FA461A"/>
    <w:rsid w:val="00FC4B6C"/>
    <w:rsid w:val="00FD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F728F"/>
  <w15:chartTrackingRefBased/>
  <w15:docId w15:val="{BA39B79C-1573-6743-B8EF-5AF8942A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1DC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E3021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F35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B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BF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BF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Lin</dc:creator>
  <cp:keywords/>
  <dc:description/>
  <cp:lastModifiedBy>Westerman, Kenneth Edwards</cp:lastModifiedBy>
  <cp:revision>42</cp:revision>
  <dcterms:created xsi:type="dcterms:W3CDTF">2021-04-19T17:06:00Z</dcterms:created>
  <dcterms:modified xsi:type="dcterms:W3CDTF">2021-04-19T18:02:00Z</dcterms:modified>
</cp:coreProperties>
</file>